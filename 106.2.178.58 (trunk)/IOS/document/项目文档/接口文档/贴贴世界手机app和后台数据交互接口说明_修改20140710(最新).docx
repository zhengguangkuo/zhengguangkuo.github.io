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贴贴世界手机app后台数据交互接口说明</w:t>
      </w:r>
    </w:p>
    <w:p>
      <w:pPr>
        <w:spacing w:beforeLines="2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版本控制信息</w:t>
      </w:r>
    </w:p>
    <w:tbl>
      <w:tblPr>
        <w:tblW w:w="84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7"/>
        <w:gridCol w:w="1360"/>
        <w:gridCol w:w="1559"/>
        <w:gridCol w:w="4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767" w:type="dxa"/>
            <w:vAlign w:val="center"/>
          </w:tcPr>
          <w:p>
            <w:pPr>
              <w:pStyle w:val="1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>
            <w:pPr>
              <w:pStyle w:val="1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>
            <w:pPr>
              <w:pStyle w:val="15"/>
              <w:jc w:val="left"/>
              <w:rPr>
                <w:rFonts w:hAnsi="宋体" w:eastAsia="宋体"/>
                <w:szCs w:val="21"/>
              </w:rPr>
            </w:pPr>
            <w:r>
              <w:rPr>
                <w:rFonts w:hint="eastAsia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7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2014-06-26</w:t>
            </w:r>
          </w:p>
        </w:tc>
        <w:tc>
          <w:tcPr>
            <w:tcW w:w="1559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>
            <w:pPr>
              <w:pStyle w:val="16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报文标准初稿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0.2</w:t>
            </w:r>
          </w:p>
        </w:tc>
        <w:tc>
          <w:tcPr>
            <w:tcW w:w="1360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>
            <w:pPr>
              <w:pStyle w:val="16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7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>
            <w:pPr>
              <w:pStyle w:val="16"/>
              <w:jc w:val="center"/>
              <w:rPr>
                <w:rFonts w:hint="eastAsia" w:hAnsi="宋体" w:eastAsia="宋体"/>
                <w:szCs w:val="21"/>
                <w:lang w:val="en-US" w:eastAsia="zh-CN"/>
              </w:rPr>
            </w:pPr>
            <w:bookmarkStart w:id="7" w:name="_GoBack"/>
            <w:bookmarkEnd w:id="7"/>
          </w:p>
        </w:tc>
        <w:tc>
          <w:tcPr>
            <w:tcW w:w="1559" w:type="dxa"/>
            <w:vAlign w:val="center"/>
          </w:tcPr>
          <w:p>
            <w:pPr>
              <w:pStyle w:val="16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>
            <w:pPr>
              <w:pStyle w:val="16"/>
              <w:rPr>
                <w:rFonts w:hAnsi="宋体"/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pStyle w:val="2"/>
        <w:numPr>
          <w:ilvl w:val="0"/>
          <w:numId w:val="1"/>
        </w:numPr>
      </w:pPr>
      <w:r>
        <w:t>通讯接口结构</w:t>
      </w:r>
    </w:p>
    <w:p>
      <w:pPr>
        <w:rPr>
          <w:szCs w:val="21"/>
        </w:rPr>
      </w:pPr>
    </w:p>
    <w:p>
      <w:pPr>
        <w:pStyle w:val="14"/>
        <w:numPr>
          <w:ilvl w:val="0"/>
          <w:numId w:val="2"/>
        </w:num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采用HTTP请求post方式</w:t>
      </w:r>
    </w:p>
    <w:p>
      <w:pPr>
        <w:pStyle w:val="14"/>
        <w:numPr>
          <w:ilvl w:val="0"/>
          <w:numId w:val="2"/>
        </w:num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参数1 ：</w:t>
      </w:r>
      <w:r>
        <w:rPr>
          <w:rFonts w:ascii="宋体" w:hAnsi="宋体"/>
          <w:szCs w:val="28"/>
        </w:rPr>
        <w:t>marked</w:t>
      </w:r>
      <w:r>
        <w:rPr>
          <w:rFonts w:hint="eastAsia" w:ascii="宋体" w:hAnsi="宋体"/>
          <w:szCs w:val="28"/>
        </w:rPr>
        <w:t>（标识请求操作类型）</w:t>
      </w:r>
    </w:p>
    <w:p>
      <w:pPr>
        <w:pStyle w:val="14"/>
        <w:numPr>
          <w:ilvl w:val="0"/>
          <w:numId w:val="2"/>
        </w:numPr>
        <w:rPr>
          <w:sz w:val="21"/>
          <w:szCs w:val="21"/>
        </w:rPr>
      </w:pPr>
      <w:r>
        <w:rPr>
          <w:rFonts w:hint="eastAsia" w:ascii="宋体" w:hAnsi="宋体"/>
          <w:szCs w:val="28"/>
        </w:rPr>
        <w:t>参数2：</w:t>
      </w:r>
      <w:r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数据包内容原文为json格式</w:t>
      </w:r>
    </w:p>
    <w:p>
      <w:pPr>
        <w:pStyle w:val="14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ndroid手机端MPAY平台分配系统标识为</w:t>
      </w:r>
      <w:r>
        <w:rPr>
          <w:sz w:val="21"/>
          <w:szCs w:val="21"/>
        </w:rPr>
        <w:t>COUPONFONRT，参数</w:t>
      </w:r>
      <w:r>
        <w:rPr>
          <w:rFonts w:hint="eastAsia"/>
          <w:sz w:val="21"/>
          <w:szCs w:val="21"/>
        </w:rPr>
        <w:t>5（对应接口参数</w:t>
      </w:r>
      <w:r>
        <w:rPr>
          <w:rFonts w:ascii="Consolas" w:hAnsi="Consolas" w:cs="Consolas"/>
          <w:sz w:val="21"/>
          <w:szCs w:val="21"/>
        </w:rPr>
        <w:t>sysPlat</w:t>
      </w:r>
      <w:r>
        <w:rPr>
          <w:rFonts w:hint="eastAsia"/>
          <w:sz w:val="21"/>
          <w:szCs w:val="21"/>
        </w:rPr>
        <w:t>）</w:t>
      </w:r>
    </w:p>
    <w:p/>
    <w:p>
      <w:pPr>
        <w:pStyle w:val="2"/>
        <w:numPr>
          <w:ilvl w:val="0"/>
          <w:numId w:val="1"/>
        </w:numPr>
      </w:pPr>
      <w:r>
        <w:t>接口说明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gridSpan w:val="2"/>
            <w:vAlign w:val="top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  <w:vAlign w:val="top"/>
          </w:tcPr>
          <w:p>
            <w:r>
              <w:fldChar w:fldCharType="begin"/>
            </w:r>
            <w:r>
              <w:instrText xml:space="preserve">HYPERLINK " http://localhost:8080/tietie_interface/callin!tietie.action（IP" </w:instrText>
            </w:r>
            <w:r>
              <w:fldChar w:fldCharType="separate"/>
            </w:r>
            <w:r>
              <w:rPr>
                <w:rStyle w:val="12"/>
                <w:u w:val="none"/>
              </w:rPr>
              <w:t xml:space="preserve"> http://localhost:8080/tietie_interface/callin!tietie.action</w:t>
            </w:r>
            <w:r>
              <w:rPr>
                <w:rStyle w:val="12"/>
                <w:color w:val="auto"/>
                <w:u w:val="none"/>
              </w:rPr>
              <w:t>（IP</w:t>
            </w:r>
            <w:r>
              <w:fldChar w:fldCharType="end"/>
            </w:r>
            <w:r>
              <w:t>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所有接口的统一入口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BFBFBF"/>
            <w:vAlign w:val="top"/>
          </w:tcPr>
          <w:p>
            <w:r>
              <w:rPr>
                <w:rFonts w:hint="eastAsia"/>
              </w:rPr>
              <w:t>一：输入参数说明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9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  <w:vAlign w:val="top"/>
          </w:tcPr>
          <w:p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  <w:vAlign w:val="top"/>
          </w:tcPr>
          <w:p>
            <w:r>
              <w:t>marked</w:t>
            </w:r>
          </w:p>
        </w:tc>
        <w:tc>
          <w:tcPr>
            <w:tcW w:w="1677" w:type="dxa"/>
            <w:vAlign w:val="top"/>
          </w:tcPr>
          <w:p>
            <w:r>
              <w:rPr>
                <w:rFonts w:hint="eastAsia"/>
              </w:rPr>
              <w:t>请求系统的</w:t>
            </w:r>
          </w:p>
          <w:p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2318" w:type="dxa"/>
            <w:vAlign w:val="top"/>
          </w:tcPr>
          <w:p>
            <w:r>
              <w:rPr>
                <w:rFonts w:hint="eastAsia"/>
              </w:rPr>
              <w:t>格式和字段说明如下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9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jsonStr</w:t>
            </w:r>
          </w:p>
        </w:tc>
        <w:tc>
          <w:tcPr>
            <w:tcW w:w="1677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接口参数字</w:t>
            </w:r>
          </w:p>
          <w:p>
            <w:r>
              <w:rPr>
                <w:rFonts w:hint="eastAsia"/>
              </w:rPr>
              <w:t>符串json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/>
        </w:tc>
        <w:tc>
          <w:tcPr>
            <w:tcW w:w="23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格式视不同接口而定，</w:t>
            </w:r>
          </w:p>
          <w:p>
            <w:r>
              <w:rPr>
                <w:rFonts w:hint="eastAsia"/>
              </w:rPr>
              <w:t>在具体的接口中说明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A6A6A6"/>
            <w:vAlign w:val="top"/>
          </w:tcPr>
          <w:p>
            <w:r>
              <w:rPr>
                <w:rFonts w:hint="eastAsia"/>
              </w:rPr>
              <w:t>二：返回参数说明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  <w:vAlign w:val="top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  <w:vAlign w:val="top"/>
          </w:tcPr>
          <w:p>
            <w:r>
              <w:rPr>
                <w:rFonts w:hint="eastAsia"/>
              </w:rPr>
              <w:t>接口返回值json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9" w:type="dxa"/>
            <w:vAlign w:val="top"/>
          </w:tcPr>
          <w:p/>
        </w:tc>
        <w:tc>
          <w:tcPr>
            <w:tcW w:w="2318" w:type="dxa"/>
            <w:vAlign w:val="top"/>
          </w:tcPr>
          <w:p>
            <w:r>
              <w:rPr>
                <w:rFonts w:hint="eastAsia"/>
              </w:rPr>
              <w:t>返回值存在以下情况：</w:t>
            </w:r>
          </w:p>
          <w:p>
            <w:r>
              <w:rPr>
                <w:rFonts w:hint="eastAsia"/>
              </w:rPr>
              <w:t>1. 异常情况：返回编码</w:t>
            </w:r>
          </w:p>
          <w:p>
            <w:r>
              <w:rPr>
                <w:rFonts w:hint="eastAsia"/>
              </w:rPr>
              <w:t>字符串，详见“返回编码标准说明”</w:t>
            </w:r>
          </w:p>
          <w:p>
            <w:r>
              <w:rPr>
                <w:rFonts w:hint="eastAsia"/>
              </w:rPr>
              <w:t>2. 正常情况：字符串，</w:t>
            </w:r>
          </w:p>
          <w:p>
            <w:r>
              <w:rPr>
                <w:rFonts w:hint="eastAsia"/>
              </w:rPr>
              <w:t>格式视不同接口而定。</w:t>
            </w:r>
          </w:p>
        </w:tc>
      </w:tr>
    </w:tbl>
    <w:p/>
    <w:p/>
    <w:p>
      <w:pPr>
        <w:ind w:left="42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用户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注册接口（修订）</w:t>
      </w:r>
    </w:p>
    <w:p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ind w:firstLine="210" w:firstLineChars="10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可用MD5码加密（待定）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宋体"/>
                <w:sz w:val="24"/>
              </w:rPr>
              <w:t>Mobile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正常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登录接口（修订）</w:t>
      </w:r>
    </w:p>
    <w:p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可用MD5码加密（待定）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宋体"/>
                <w:sz w:val="24"/>
              </w:rPr>
              <w:t>Mobile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正常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商户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商户/列表接口（修订）</w:t>
      </w:r>
    </w:p>
    <w:p/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hint="eastAsia" w:ascii="Consolas" w:hAnsi="Consolas" w:cs="Consolas"/>
                <w:szCs w:val="21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hint="eastAsia" w:ascii="Consolas" w:hAnsi="Consolas" w:cs="Consolas"/>
                <w:szCs w:val="21"/>
              </w:rPr>
              <w:t>10，最大值30（可调整）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Calibri" w:hAnsi="Calibr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10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alibri" w:hAnsi="Calibri" w:cs="Arial"/>
                <w:kern w:val="0"/>
                <w:szCs w:val="21"/>
              </w:rPr>
              <w:t>CatCode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alibri" w:hAnsi="Calibri" w:cs="Arial"/>
                <w:kern w:val="0"/>
                <w:szCs w:val="21"/>
              </w:rPr>
              <w:t>AreaCode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1，无：0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1，无：0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1，无：0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图片URL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hint="eastAsia" w:ascii="Consolas" w:hAnsi="Consolas" w:cs="Consolas"/>
                <w:szCs w:val="21"/>
              </w:rPr>
              <w:t>1</w:t>
            </w:r>
          </w:p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第一次请求时为0或1（根据实际情况定）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hint="eastAsia" w:ascii="Consolas" w:hAnsi="Consolas" w:cs="Consolas"/>
                <w:szCs w:val="21"/>
              </w:rPr>
              <w:t>10，最大值30（可调整）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</w:t>
            </w:r>
            <w:bookmarkStart w:id="0" w:name="OLE_LINK1"/>
            <w:bookmarkStart w:id="1" w:name="OLE_LINK2"/>
            <w:bookmarkStart w:id="2" w:name="OLE_LINK3"/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bookmarkEnd w:id="0"/>
            <w:bookmarkEnd w:id="1"/>
            <w:bookmarkEnd w:id="2"/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20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搜索功能根据商圈名称获取列表接口（</w:t>
      </w:r>
      <w:r>
        <w:rPr>
          <w:rFonts w:hint="eastAsia"/>
          <w:color w:val="FF0000"/>
        </w:rPr>
        <w:t>与接口文档有字段不匹配待定</w:t>
      </w:r>
      <w:r>
        <w:rPr>
          <w:rFonts w:hint="eastAsia"/>
        </w:rPr>
        <w:t>）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shopName</w:t>
            </w:r>
            <w:r>
              <w:rPr>
                <w:rFonts w:ascii="Tahoma" w:hAnsi="Tahoma" w:cs="Tahoma"/>
                <w:sz w:val="18"/>
                <w:szCs w:val="18"/>
                <w:shd w:val="clear" w:color="auto" w:fill="F2F2F2"/>
              </w:rPr>
              <w:t>Keyword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城市编号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>
              <w:rPr>
                <w:rFonts w:hint="eastAsia" w:ascii="Consolas" w:hAnsi="Consolas" w:cs="Consolas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ode字段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shopName</w:t>
            </w:r>
            <w:r>
              <w:rPr>
                <w:rFonts w:ascii="Tahoma" w:hAnsi="Tahoma" w:cs="Tahoma"/>
                <w:sz w:val="18"/>
                <w:szCs w:val="18"/>
                <w:shd w:val="clear" w:color="auto" w:fill="F2F2F2"/>
              </w:rPr>
              <w:t>Keyword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C</w:t>
            </w:r>
            <w:r>
              <w:rPr>
                <w:rFonts w:hint="eastAsia"/>
              </w:rPr>
              <w:t>ity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001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shopPhone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[]}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meToShop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shopPhone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meToShop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shopPhone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meToShop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shopPhone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/>
    <w:p/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获取地区列表接口（修订）</w:t>
      </w:r>
    </w:p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所属父级地区（默认展示一级地区）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获取商户分类列表接口（修订）</w:t>
      </w:r>
    </w:p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18"/>
              <w:rPr>
                <w:rFonts w:cs="Arial"/>
              </w:rPr>
            </w:pPr>
            <w:r>
              <w:rPr>
                <w:rFonts w:hint="eastAsia" w:cs="Arial"/>
              </w:rPr>
              <w:t>父级分类</w:t>
            </w:r>
          </w:p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（如果父级分类为空，则返回一级分类结果集）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</w:pPr>
            <w:r>
              <w:rPr>
                <w:rFonts w:hint="eastAsia" w:cs="Arial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分类级别,1:一级分类2：二级分类...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Style w:val="22"/>
                <w:rFonts w:hint="eastAsia"/>
              </w:rPr>
              <w:t>categoryList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Style w:val="22"/>
                <w:rFonts w:hint="eastAsia"/>
              </w:rPr>
              <w:t>categoryList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分类名称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父级分类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分类级别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分类名称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父级分类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分类级别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分类名称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父级分类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分类级别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商户/详情</w:t>
      </w:r>
      <w:r>
        <w:commentReference w:id="0"/>
      </w:r>
    </w:p>
    <w:p>
      <w:pPr>
        <w:rPr>
          <w:rFonts w:hint="eastAsia"/>
        </w:rPr>
      </w:pPr>
    </w:p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2127"/>
        <w:gridCol w:w="2976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hint="eastAsia" w:ascii="Arial" w:hAnsi="Arial" w:cs="Arial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商户ID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hint="eastAsia" w:ascii="Arial" w:hAnsi="Arial" w:cs="Arial"/>
                <w:kern w:val="0"/>
                <w:szCs w:val="21"/>
              </w:rPr>
              <w:t>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商户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商户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cs="Arial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hint="eastAsia" w:ascii="Arial" w:hAnsi="Arial" w:cs="Arial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bookmarkStart w:id="3" w:name="OLE_LINK4"/>
            <w:bookmarkStart w:id="4" w:name="OLE_LINK5"/>
            <w:r>
              <w:rPr>
                <w:rFonts w:hint="eastAsia" w:cs="Arial"/>
              </w:rPr>
              <w:t>商家简介</w:t>
            </w:r>
            <w:bookmarkEnd w:id="3"/>
            <w:bookmarkEnd w:id="4"/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活动ID</w:t>
            </w:r>
          </w:p>
        </w:tc>
        <w:tc>
          <w:tcPr>
            <w:tcW w:w="3119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优惠券活动列表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5" w:name="OLE_LINK6"/>
            <w:bookmarkStart w:id="6" w:name="OLE_LINK7"/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ActName</w:t>
            </w:r>
            <w:bookmarkEnd w:id="5"/>
            <w:bookmarkEnd w:id="6"/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活动ID</w:t>
            </w:r>
          </w:p>
        </w:tc>
        <w:tc>
          <w:tcPr>
            <w:tcW w:w="3119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折扣活动列表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hint="eastAsia"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hint="eastAsia" w:ascii="宋体" w:hAnsi="Arial" w:cs="宋体"/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活动ID</w:t>
            </w:r>
          </w:p>
        </w:tc>
        <w:tc>
          <w:tcPr>
            <w:tcW w:w="3119" w:type="dxa"/>
            <w:vMerge w:val="restart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积分活动列表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90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hint="eastAsia"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Arial" w:cs="宋体"/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/>
                <w:kern w:val="0"/>
                <w:sz w:val="22"/>
              </w:rPr>
              <w:t>M</w:t>
            </w:r>
            <w:r>
              <w:rPr>
                <w:rFonts w:hint="eastAsia" w:ascii="宋体" w:hAnsi="Arial" w:cs="宋体"/>
                <w:kern w:val="0"/>
                <w:sz w:val="22"/>
              </w:rPr>
              <w:t>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商户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商户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/>
                <w:kern w:val="0"/>
                <w:sz w:val="22"/>
              </w:rPr>
              <w:t>A</w:t>
            </w:r>
            <w:r>
              <w:rPr>
                <w:rFonts w:hint="eastAsia" w:ascii="宋体" w:hAnsi="Arial" w:cs="宋体"/>
                <w:kern w:val="0"/>
                <w:sz w:val="22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/>
                <w:kern w:val="0"/>
                <w:sz w:val="22"/>
              </w:rPr>
              <w:t>T</w:t>
            </w:r>
            <w:r>
              <w:rPr>
                <w:rFonts w:hint="eastAsia" w:ascii="宋体" w:hAnsi="Arial" w:cs="宋体"/>
                <w:kern w:val="0"/>
                <w:sz w:val="22"/>
              </w:rPr>
              <w:t>elphone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电话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hint="eastAsia" w:ascii="Arial" w:hAnsi="Arial" w:cs="Arial"/>
                <w:kern w:val="0"/>
                <w:szCs w:val="21"/>
              </w:rPr>
              <w:t>escription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商家简介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Arial" w:hAnsi="Arial" w:cs="Arial"/>
                <w:kern w:val="0"/>
                <w:szCs w:val="21"/>
              </w:rPr>
              <w:t>CouponActList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Arial" w:hAnsi="Arial" w:cs="Arial"/>
                <w:kern w:val="0"/>
                <w:szCs w:val="21"/>
              </w:rPr>
              <w:t>DiscountActList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Arial" w:hAnsi="Arial" w:cs="Arial"/>
                <w:kern w:val="0"/>
                <w:szCs w:val="21"/>
              </w:rPr>
              <w:t>CredisActList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 w:val="22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活动名称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正常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优惠券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优惠券/列表（修订）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2551"/>
        <w:gridCol w:w="2552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hint="eastAsia" w:ascii="Consolas" w:hAnsi="Consolas" w:cs="Consolas"/>
                <w:szCs w:val="21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hint="eastAsia" w:ascii="Consolas" w:hAnsi="Consolas" w:cs="Consolas"/>
                <w:szCs w:val="21"/>
              </w:rPr>
              <w:t>10，最大值30（可调整）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hint="eastAsia" w:ascii="Consolas" w:hAnsi="Consolas" w:cs="Consolas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默认为空（返回所有分类数据）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地区编号（如果查询全部区域，参数为当前城市）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0全部，1领用，2消费后派发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0全部，1免费劵，2付费劵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cat</w:t>
            </w:r>
            <w:r>
              <w:rPr>
                <w:rFonts w:hint="eastAsia"/>
              </w:rPr>
              <w:t>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areaCode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hint="eastAsia" w:ascii="Consolas" w:hAnsi="Consolas" w:cs="Consolas"/>
                <w:szCs w:val="21"/>
              </w:rPr>
              <w:t>1</w:t>
            </w:r>
          </w:p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第一次请求时为0或1（根据实际情况定）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hint="eastAsia" w:ascii="Consolas" w:hAnsi="Consolas" w:cs="Consolas"/>
                <w:szCs w:val="21"/>
              </w:rPr>
              <w:t>10，最大值30（可调整）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couponList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},{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},{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total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20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/>
    <w:p/>
    <w:p/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优惠券/分类(修订)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t>queryCategory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t>queryCategory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cs="Arial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 w:cs="Arial"/>
              </w:rPr>
              <w:t>如果父级分类为空，则返回一级分类结果集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  <w:p>
            <w:pPr>
              <w:pStyle w:val="18"/>
              <w:jc w:val="center"/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hint="eastAsia" w:cs="Arial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hint="eastAsia" w:cs="Arial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所属父级分类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hAnsi="Consolas" w:eastAsia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superCat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优惠券分类父级编码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}],"rspCode":"-100","rspDesc":"网络连接异常"}</w:t>
            </w:r>
          </w:p>
        </w:tc>
      </w:tr>
    </w:tbl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优惠券/详情（修订）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优惠券活动ID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act</w:t>
            </w:r>
            <w:r>
              <w:rPr>
                <w:rFonts w:hint="eastAsia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cs="Arial"/>
              </w:rPr>
              <w:t>活动图片url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cs="Arial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cs="Arial"/>
              </w:rPr>
              <w:t>1领用，2消费后派发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活动图片url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actDetail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活动详情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R</w:t>
            </w:r>
            <w:r>
              <w:rPr>
                <w:rFonts w:hint="eastAsia"/>
              </w:rPr>
              <w:t>ule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cs="Arial"/>
              </w:rPr>
              <w:t>使用规则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/>
    <w:p/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优惠券/详情/派发、受理商圈（</w:t>
      </w:r>
      <w:commentRangeStart w:id="1"/>
      <w:r>
        <w:rPr>
          <w:rFonts w:hint="eastAsia"/>
        </w:rPr>
        <w:t>修订</w:t>
      </w:r>
      <w:commentRangeEnd w:id="1"/>
      <w:r>
        <w:rPr>
          <w:rStyle w:val="13"/>
          <w:b w:val="0"/>
          <w:bCs w:val="0"/>
        </w:rPr>
        <w:commentReference w:id="1"/>
      </w:r>
      <w:r>
        <w:rPr>
          <w:rFonts w:hint="eastAsia"/>
        </w:rPr>
        <w:t>）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优惠券活动ID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0受理商圈，1派发商圈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优惠券活动ID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type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hint="eastAsia" w:ascii="Consolas" w:hAnsi="Consolas" w:cs="Consolas"/>
                <w:szCs w:val="21"/>
              </w:rPr>
              <w:t>1</w:t>
            </w:r>
          </w:p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第一次请求时为0或1（根据实际情况定）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hint="eastAsia" w:ascii="Consolas" w:hAnsi="Consolas" w:cs="Consolas"/>
                <w:szCs w:val="21"/>
              </w:rPr>
              <w:t>10，最大值30（可调整）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Style w:val="22"/>
                <w:rFonts w:hint="eastAsia"/>
              </w:rPr>
              <w:t>couponMerch</w:t>
            </w:r>
            <w: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正常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Style w:val="22"/>
                <w:rFonts w:hint="eastAsia"/>
              </w:rPr>
              <w:t>couponMerch</w:t>
            </w:r>
            <w: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20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正常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/>
    <w:p/>
    <w:p/>
    <w:p/>
    <w:p/>
    <w:p/>
    <w:p/>
    <w:p/>
    <w:p/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其它接口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开通城市列表(修订)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latitude（经度）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longitude（纬度）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latitude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szCs w:val="21"/>
              </w:rPr>
              <w:t>longitude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000 为正常返回,其他为异常返回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pStyle w:val="18"/>
              <w:jc w:val="center"/>
              <w:rPr>
                <w:rFonts w:cs="Arial"/>
              </w:rPr>
            </w:pPr>
            <w:r>
              <w:rPr>
                <w:rFonts w:hint="eastAsia" w:ascii="Consolas" w:hAnsi="Consolas" w:cs="Consolas"/>
                <w:bCs/>
                <w:sz w:val="20"/>
              </w:rPr>
              <w:t>Mapy返回的状态码</w:t>
            </w:r>
            <w:r>
              <w:rPr>
                <w:rFonts w:hint="eastAsia" w:cs="Arial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bCs/>
                <w:sz w:val="20"/>
                <w:szCs w:val="21"/>
              </w:rPr>
              <w:t>异常返回时的异常说明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[{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4"/>
                <w:highlight w:val="white"/>
              </w:rPr>
              <w:t>U</w:t>
            </w:r>
            <w:r>
              <w:rPr>
                <w:rFonts w:hint="eastAsia" w:ascii="Consolas" w:hAnsi="Consolas"/>
                <w:sz w:val="24"/>
                <w:highlight w:val="white"/>
              </w:rPr>
              <w:t>4154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地区名称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hint="eastAsia" w:ascii="Arial" w:hAnsi="Arial" w:cs="Arial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地区级别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hint="eastAsia" w:ascii="Arial" w:hAnsi="Arial" w:cs="Arial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宋体" w:hAnsi="Arial" w:cs="宋体"/>
                <w:kern w:val="0"/>
                <w:szCs w:val="21"/>
                <w:lang w:val="zh-CN"/>
              </w:rPr>
              <w:t>所属父级地区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}],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-100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网络连接异常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>
      <w:pPr>
        <w:numPr>
          <w:ilvl w:val="2"/>
          <w:numId w:val="3"/>
        </w:numPr>
      </w:pPr>
      <w:r>
        <w:rPr>
          <w:rFonts w:hint="eastAsia"/>
        </w:rPr>
        <w:t>页面“返券”修改为优惠</w:t>
      </w:r>
    </w:p>
    <w:p>
      <w:pPr>
        <w:numPr>
          <w:ilvl w:val="2"/>
          <w:numId w:val="3"/>
        </w:numPr>
      </w:pPr>
      <w:r>
        <w:rPr>
          <w:rFonts w:hint="eastAsia"/>
        </w:rPr>
        <w:t>优惠券详情去掉发放商家</w:t>
      </w:r>
    </w:p>
    <w:p/>
    <w:p/>
    <w:p/>
    <w:p/>
    <w:p>
      <w:r>
        <w:rPr>
          <w:rFonts w:hint="eastAsia"/>
        </w:rPr>
        <w:t xml:space="preserve">   1.赠券状态变更接口：（现在备份用，先不用做）</w:t>
      </w:r>
    </w:p>
    <w:p/>
    <w:tbl>
      <w:tblPr>
        <w:tblW w:w="9923" w:type="dxa"/>
        <w:tblInd w:w="-47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93" w:type="dxa"/>
          <w:right w:w="108" w:type="dxa"/>
        </w:tblCellMar>
      </w:tblPr>
      <w:tblGrid>
        <w:gridCol w:w="1701"/>
        <w:gridCol w:w="5103"/>
        <w:gridCol w:w="31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Style w:val="22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0C0C0"/>
            <w:vAlign w:val="top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赠券用户名</w:t>
            </w:r>
          </w:p>
        </w:tc>
        <w:tc>
          <w:tcPr>
            <w:tcW w:w="31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330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ind w:firstLine="210" w:firstLineChars="10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接受券用户名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可用MD5码加密（待定）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 w:cs="Arial"/>
              </w:rPr>
              <w:t>优惠券活动id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N</w:t>
            </w:r>
            <w:r>
              <w:rPr>
                <w:rFonts w:hint="eastAsia"/>
              </w:rPr>
              <w:t xml:space="preserve">umber         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</w:pPr>
            <w:r>
              <w:t>actState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优惠装状态（参数：</w:t>
            </w:r>
            <w:r>
              <w:rPr>
                <w:rFonts w:hint="eastAsia" w:ascii="Consolas" w:hAnsi="Consolas" w:cs="Consolas"/>
                <w:kern w:val="0"/>
                <w:szCs w:val="21"/>
              </w:rPr>
              <w:t>0,1,2</w:t>
            </w:r>
            <w:r>
              <w:rPr>
                <w:rFonts w:ascii="Consolas" w:hAnsi="Consolas" w:cs="Consolas"/>
                <w:kern w:val="0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参数说明：0表示赠券请求，1表示接受赠券，2表示拒绝赠券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MPAY平台分配系统标识参数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279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</w:rPr>
              <w:t>uicd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t>actState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422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jc w:val="center"/>
              <w:rPr>
                <w:rStyle w:val="19"/>
                <w:rFonts w:ascii="Arial" w:hAnsi="Arial" w:cs="Arial"/>
                <w:szCs w:val="21"/>
              </w:rPr>
            </w:pPr>
            <w:r>
              <w:rPr>
                <w:rStyle w:val="19"/>
                <w:rFonts w:hint="eastAsia" w:ascii="Arial" w:hAnsi="Arial" w:cs="Arial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tcMar>
              <w:left w:w="93" w:type="dxa"/>
            </w:tcMar>
            <w:vAlign w:val="center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6A6A6"/>
            <w:vAlign w:val="top"/>
          </w:tcPr>
          <w:p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577" w:hRule="atLeast"/>
        </w:trPr>
        <w:tc>
          <w:tcPr>
            <w:tcW w:w="17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left w:w="93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FBFBF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</w:p>
        </w:tc>
      </w:tr>
    </w:tbl>
    <w:p/>
    <w:p/>
    <w:p/>
    <w:p/>
    <w:p/>
    <w:p/>
    <w:p/>
    <w:p/>
    <w:p/>
    <w:p/>
    <w:p/>
    <w:p/>
    <w:sectPr>
      <w:pgSz w:w="11906" w:h="16838"/>
      <w:pgMar w:top="1440" w:right="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lei" w:date="2014-07-10T15:52:45Z" w:initials="z">
    <w:p>
      <w:pPr>
        <w:pStyle w:val="6"/>
        <w:rPr>
          <w:rFonts w:hint="eastAsia" w:eastAsia="宋体"/>
          <w:lang w:eastAsia="zh-CN"/>
        </w:rPr>
      </w:pPr>
      <w:ins w:id="0" w:author="zlei" w:date="2014-07-10T15:52:50Z">
        <w:r>
          <w:rPr>
            <w:rFonts w:hint="eastAsia"/>
            <w:lang w:eastAsia="zh-CN"/>
          </w:rPr>
          <w:t>新增</w:t>
        </w:r>
      </w:ins>
      <w:ins w:id="1" w:author="zlei" w:date="2014-07-10T15:52:52Z">
        <w:r>
          <w:rPr>
            <w:rFonts w:hint="eastAsia"/>
            <w:lang w:eastAsia="zh-CN"/>
          </w:rPr>
          <w:t>接口</w:t>
        </w:r>
      </w:ins>
      <w:ins w:id="2" w:author="zlei" w:date="2014-07-10T15:52:54Z">
        <w:r>
          <w:rPr>
            <w:rFonts w:hint="eastAsia"/>
            <w:lang w:val="en-US" w:eastAsia="zh-CN"/>
          </w:rPr>
          <w:t>(</w:t>
        </w:r>
      </w:ins>
      <w:ins w:id="3" w:author="zlei" w:date="2014-07-10T15:52:56Z">
        <w:r>
          <w:rPr>
            <w:rFonts w:hint="eastAsia"/>
            <w:lang w:val="en-US" w:eastAsia="zh-CN"/>
          </w:rPr>
          <w:t>2</w:t>
        </w:r>
      </w:ins>
      <w:ins w:id="4" w:author="zlei" w:date="2014-07-10T15:52:57Z">
        <w:r>
          <w:rPr>
            <w:rFonts w:hint="eastAsia"/>
            <w:lang w:val="en-US" w:eastAsia="zh-CN"/>
          </w:rPr>
          <w:t>014</w:t>
        </w:r>
      </w:ins>
      <w:ins w:id="5" w:author="zlei" w:date="2014-07-10T15:53:00Z">
        <w:r>
          <w:rPr>
            <w:rFonts w:hint="eastAsia"/>
            <w:lang w:val="en-US" w:eastAsia="zh-CN"/>
          </w:rPr>
          <w:t>07</w:t>
        </w:r>
      </w:ins>
      <w:ins w:id="6" w:author="zlei" w:date="2014-07-10T15:53:02Z">
        <w:r>
          <w:rPr>
            <w:rFonts w:hint="eastAsia"/>
            <w:lang w:val="en-US" w:eastAsia="zh-CN"/>
          </w:rPr>
          <w:t>10</w:t>
        </w:r>
      </w:ins>
      <w:ins w:id="7" w:author="zlei" w:date="2014-07-10T15:53:05Z">
        <w:r>
          <w:rPr>
            <w:rFonts w:hint="eastAsia"/>
            <w:lang w:val="en-US" w:eastAsia="zh-CN"/>
          </w:rPr>
          <w:t>155</w:t>
        </w:r>
      </w:ins>
      <w:ins w:id="8" w:author="zlei" w:date="2014-07-10T15:53:06Z">
        <w:r>
          <w:rPr>
            <w:rFonts w:hint="eastAsia"/>
            <w:lang w:val="en-US" w:eastAsia="zh-CN"/>
          </w:rPr>
          <w:t>3</w:t>
        </w:r>
      </w:ins>
      <w:ins w:id="9" w:author="zlei" w:date="2014-07-10T15:52:54Z">
        <w:r>
          <w:rPr>
            <w:rFonts w:hint="eastAsia"/>
            <w:lang w:val="en-US" w:eastAsia="zh-CN"/>
          </w:rPr>
          <w:t>)</w:t>
        </w:r>
      </w:ins>
    </w:p>
  </w:comment>
  <w:comment w:id="1" w:author="dongyang" w:date="2015-07-10T15:22:00Z" w:initials="d">
    <w:p>
      <w:pPr>
        <w:pStyle w:val="6"/>
      </w:pPr>
      <w:r>
        <w:t>删除merchTag商户标签字段（</w:t>
      </w:r>
      <w:r>
        <w:rPr>
          <w:rFonts w:hint="eastAsia"/>
        </w:rPr>
        <w:t>2014-7-10</w:t>
      </w:r>
      <w:r>
        <w:t>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3642101">
    <w:nsid w:val="691F0AF5"/>
    <w:multiLevelType w:val="multilevel"/>
    <w:tmpl w:val="691F0AF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55379361">
    <w:nsid w:val="62AB15A1"/>
    <w:multiLevelType w:val="multilevel"/>
    <w:tmpl w:val="62AB15A1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2114306">
    <w:nsid w:val="06162402"/>
    <w:multiLevelType w:val="multilevel"/>
    <w:tmpl w:val="06162402"/>
    <w:lvl w:ilvl="0" w:tentative="1">
      <w:start w:val="1"/>
      <w:numFmt w:val="decimal"/>
      <w:lvlText w:val="%1."/>
      <w:lvlJc w:val="left"/>
      <w:pPr>
        <w:ind w:left="780" w:hanging="360"/>
      </w:pPr>
      <w:rPr>
        <w:rFonts w:ascii="宋体" w:hAnsi="宋体" w:eastAsia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55379361"/>
  </w:num>
  <w:num w:numId="2">
    <w:abstractNumId w:val="102114306"/>
  </w:num>
  <w:num w:numId="3">
    <w:abstractNumId w:val="1763642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5">
    <w:name w:val="annotation subject"/>
    <w:basedOn w:val="6"/>
    <w:next w:val="6"/>
    <w:link w:val="29"/>
    <w:semiHidden/>
    <w:unhideWhenUsed/>
    <w:uiPriority w:val="0"/>
    <w:rPr>
      <w:b/>
      <w:bCs/>
    </w:rPr>
  </w:style>
  <w:style w:type="paragraph" w:styleId="6">
    <w:name w:val="annotation text"/>
    <w:basedOn w:val="1"/>
    <w:link w:val="28"/>
    <w:semiHidden/>
    <w:unhideWhenUsed/>
    <w:uiPriority w:val="99"/>
    <w:pPr>
      <w:jc w:val="left"/>
    </w:pPr>
  </w:style>
  <w:style w:type="paragraph" w:styleId="7">
    <w:name w:val="Document Map"/>
    <w:basedOn w:val="1"/>
    <w:link w:val="27"/>
    <w:semiHidden/>
    <w:unhideWhenUsed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23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unhideWhenUsed/>
    <w:uiPriority w:val="0"/>
    <w:rPr>
      <w:color w:val="0000FF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paragraph" w:customStyle="1" w:styleId="14">
    <w:name w:val="列出段落1"/>
    <w:basedOn w:val="1"/>
    <w:uiPriority w:val="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15">
    <w:name w:val="表格栏目"/>
    <w:basedOn w:val="1"/>
    <w:uiPriority w:val="0"/>
    <w:pPr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  <w:style w:type="paragraph" w:customStyle="1" w:styleId="16">
    <w:name w:val="表格单元"/>
    <w:basedOn w:val="1"/>
    <w:uiPriority w:val="0"/>
    <w:pPr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1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8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character" w:customStyle="1" w:styleId="19">
    <w:name w:val="Internet Link"/>
    <w:uiPriority w:val="0"/>
    <w:rPr>
      <w:color w:val="000080"/>
      <w:u w:val="single"/>
    </w:rPr>
  </w:style>
  <w:style w:type="character" w:customStyle="1" w:styleId="20">
    <w:name w:val="页眉 Char"/>
    <w:link w:val="10"/>
    <w:uiPriority w:val="0"/>
    <w:rPr>
      <w:rFonts w:ascii="Calibri" w:hAnsi="Calibri" w:cs="黑体"/>
      <w:kern w:val="2"/>
      <w:sz w:val="18"/>
      <w:szCs w:val="18"/>
    </w:rPr>
  </w:style>
  <w:style w:type="character" w:customStyle="1" w:styleId="21">
    <w:name w:val="页脚 Char"/>
    <w:link w:val="9"/>
    <w:uiPriority w:val="0"/>
    <w:rPr>
      <w:rFonts w:ascii="Calibri" w:hAnsi="Calibri" w:cs="黑体"/>
      <w:kern w:val="2"/>
      <w:sz w:val="18"/>
      <w:szCs w:val="18"/>
    </w:rPr>
  </w:style>
  <w:style w:type="character" w:customStyle="1" w:styleId="22">
    <w:name w:val="porttypename"/>
    <w:uiPriority w:val="0"/>
  </w:style>
  <w:style w:type="character" w:customStyle="1" w:styleId="23">
    <w:name w:val="批注框文本 Char"/>
    <w:link w:val="8"/>
    <w:semiHidden/>
    <w:uiPriority w:val="0"/>
    <w:rPr>
      <w:rFonts w:ascii="Calibri" w:hAnsi="Calibri" w:cs="黑体"/>
      <w:kern w:val="2"/>
      <w:sz w:val="18"/>
      <w:szCs w:val="18"/>
    </w:rPr>
  </w:style>
  <w:style w:type="character" w:customStyle="1" w:styleId="24">
    <w:name w:val="标题 1 Char"/>
    <w:link w:val="2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6">
    <w:name w:val="标题 3 Char"/>
    <w:link w:val="4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27">
    <w:name w:val="文档结构图 Char"/>
    <w:basedOn w:val="11"/>
    <w:link w:val="7"/>
    <w:semiHidden/>
    <w:uiPriority w:val="0"/>
    <w:rPr>
      <w:rFonts w:ascii="宋体" w:hAnsi="Calibri" w:cs="黑体"/>
      <w:kern w:val="2"/>
      <w:sz w:val="18"/>
      <w:szCs w:val="18"/>
    </w:rPr>
  </w:style>
  <w:style w:type="character" w:customStyle="1" w:styleId="28">
    <w:name w:val="批注文字 Char"/>
    <w:basedOn w:val="11"/>
    <w:link w:val="6"/>
    <w:semiHidden/>
    <w:uiPriority w:val="99"/>
    <w:rPr>
      <w:rFonts w:ascii="Calibri" w:hAnsi="Calibri" w:cs="黑体"/>
      <w:kern w:val="2"/>
      <w:sz w:val="21"/>
      <w:szCs w:val="22"/>
    </w:rPr>
  </w:style>
  <w:style w:type="character" w:customStyle="1" w:styleId="29">
    <w:name w:val="批注主题 Char"/>
    <w:basedOn w:val="28"/>
    <w:link w:val="5"/>
    <w:semiHidden/>
    <w:uiPriority w:val="0"/>
    <w:rPr>
      <w:rFonts w:ascii="Calibri" w:hAnsi="Calibri" w:cs="黑体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1651</Words>
  <Characters>9414</Characters>
  <Lines>78</Lines>
  <Paragraphs>22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2014-05-12T06:55:00Z</dcterms:created>
  <dc:creator>dongyang</dc:creator>
  <cp:lastModifiedBy>zlei</cp:lastModifiedBy>
  <dcterms:modified xsi:type="dcterms:W3CDTF">2014-07-10T07:53:57Z</dcterms:modified>
  <dc:title>贴贴世界手机app和后台数据交互接口说明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